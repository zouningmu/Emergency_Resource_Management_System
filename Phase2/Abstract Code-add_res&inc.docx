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54" w:rsidRDefault="00794A84">
      <w:r>
        <w:rPr>
          <w:noProof/>
          <w:lang w:bidi="ar-SA"/>
        </w:rPr>
        <w:drawing>
          <wp:inline distT="0" distB="0" distL="0" distR="0">
            <wp:extent cx="5946775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54" w:rsidRDefault="00794A84">
      <w:pPr>
        <w:pStyle w:val="Heading1"/>
        <w:spacing w:before="480"/>
      </w:pPr>
      <w:r>
        <w:rPr>
          <w:b/>
          <w:sz w:val="36"/>
          <w:szCs w:val="36"/>
        </w:rPr>
        <w:t>Abstract Code - ERMS main menu</w:t>
      </w:r>
    </w:p>
    <w:p w:rsidR="00576E54" w:rsidRDefault="00794A84">
      <w:r>
        <w:rPr>
          <w:sz w:val="22"/>
          <w:szCs w:val="22"/>
        </w:rPr>
        <w:t>Find the current User using the username;</w:t>
      </w:r>
    </w:p>
    <w:p w:rsidR="00576E54" w:rsidRDefault="00794A84">
      <w:r>
        <w:rPr>
          <w:sz w:val="22"/>
          <w:szCs w:val="22"/>
        </w:rPr>
        <w:t>Display user’s name, population size, jurisdiction or headquarters depending on user type;</w:t>
      </w:r>
    </w:p>
    <w:p w:rsidR="00576E54" w:rsidRDefault="00794A84">
      <w:r>
        <w:rPr>
          <w:sz w:val="22"/>
          <w:szCs w:val="22"/>
        </w:rPr>
        <w:t>Display menu options;</w:t>
      </w:r>
    </w:p>
    <w:p w:rsidR="00576E54" w:rsidRDefault="00794A84">
      <w:r>
        <w:rPr>
          <w:sz w:val="22"/>
          <w:szCs w:val="22"/>
        </w:rPr>
        <w:t>// current user provide $username</w:t>
      </w:r>
    </w:p>
    <w:p w:rsidR="00576E54" w:rsidRDefault="00794A84">
      <w:r>
        <w:rPr>
          <w:sz w:val="22"/>
          <w:szCs w:val="22"/>
        </w:rPr>
        <w:t>// if user type is COMPANY</w:t>
      </w:r>
    </w:p>
    <w:p w:rsidR="00576E54" w:rsidRDefault="00794A84">
      <w:r>
        <w:rPr>
          <w:color w:val="FF3300"/>
        </w:rPr>
        <w:tab/>
      </w:r>
      <w:r>
        <w:rPr>
          <w:color w:val="FF3300"/>
        </w:rPr>
        <w:t>SELECT</w:t>
      </w:r>
      <w:bookmarkStart w:id="0" w:name="__DdeLink__1996_253887507"/>
      <w:r>
        <w:rPr>
          <w:color w:val="FF3300"/>
        </w:rPr>
        <w:t xml:space="preserve"> </w:t>
      </w:r>
      <w:bookmarkEnd w:id="0"/>
      <w:r>
        <w:rPr>
          <w:color w:val="FF3300"/>
        </w:rPr>
        <w:t xml:space="preserve">USER.name, </w:t>
      </w:r>
      <w:proofErr w:type="spellStart"/>
      <w:r>
        <w:rPr>
          <w:color w:val="FF3300"/>
        </w:rPr>
        <w:t>COMPANY.headquater</w:t>
      </w:r>
      <w:proofErr w:type="spellEnd"/>
      <w:r>
        <w:rPr>
          <w:color w:val="FF3300"/>
        </w:rPr>
        <w:t xml:space="preserve">  </w:t>
      </w:r>
    </w:p>
    <w:p w:rsidR="00576E54" w:rsidRDefault="00794A84">
      <w:r>
        <w:rPr>
          <w:color w:val="FF3300"/>
        </w:rPr>
        <w:tab/>
      </w:r>
      <w:proofErr w:type="gramStart"/>
      <w:r>
        <w:rPr>
          <w:color w:val="FF3300"/>
        </w:rPr>
        <w:t>From  USER</w:t>
      </w:r>
      <w:proofErr w:type="gramEnd"/>
      <w:r>
        <w:rPr>
          <w:color w:val="FF3300"/>
        </w:rPr>
        <w:t xml:space="preserve"> INNER JOIN COMPANY ON </w:t>
      </w:r>
      <w:proofErr w:type="spellStart"/>
      <w:r>
        <w:rPr>
          <w:color w:val="FF3300"/>
        </w:rPr>
        <w:t>USER.username</w:t>
      </w:r>
      <w:proofErr w:type="spellEnd"/>
      <w:r>
        <w:rPr>
          <w:color w:val="FF3300"/>
        </w:rPr>
        <w:t xml:space="preserve"> = </w:t>
      </w:r>
      <w:proofErr w:type="spellStart"/>
      <w:r>
        <w:rPr>
          <w:color w:val="FF3300"/>
        </w:rPr>
        <w:t>COMPANY.username</w:t>
      </w:r>
      <w:proofErr w:type="spellEnd"/>
    </w:p>
    <w:p w:rsidR="00576E54" w:rsidRDefault="00794A84">
      <w:r>
        <w:rPr>
          <w:color w:val="FF3300"/>
        </w:rPr>
        <w:tab/>
        <w:t>WHERE username = $username;</w:t>
      </w:r>
    </w:p>
    <w:p w:rsidR="00576E54" w:rsidRDefault="00576E54">
      <w:pPr>
        <w:rPr>
          <w:color w:val="FF3300"/>
        </w:rPr>
      </w:pPr>
    </w:p>
    <w:p w:rsidR="00576E54" w:rsidRDefault="00794A84">
      <w:r>
        <w:rPr>
          <w:color w:val="000000"/>
        </w:rPr>
        <w:t>// if user type is GOVERNMENT_AGENCY</w:t>
      </w:r>
    </w:p>
    <w:p w:rsidR="00576E54" w:rsidRDefault="00794A84">
      <w:r>
        <w:rPr>
          <w:color w:val="FF3300"/>
        </w:rPr>
        <w:tab/>
        <w:t>SELECT</w:t>
      </w:r>
      <w:bookmarkStart w:id="1" w:name="__DdeLink__1996_2538875071"/>
      <w:r>
        <w:rPr>
          <w:color w:val="FF3300"/>
        </w:rPr>
        <w:t xml:space="preserve"> </w:t>
      </w:r>
      <w:bookmarkEnd w:id="1"/>
      <w:r>
        <w:rPr>
          <w:color w:val="FF3300"/>
        </w:rPr>
        <w:t>USER.</w:t>
      </w:r>
      <w:del w:id="2" w:author="Lanfang Zou" w:date="2016-10-19T22:46:00Z">
        <w:r w:rsidDel="00686973">
          <w:rPr>
            <w:color w:val="FF3300"/>
          </w:rPr>
          <w:delText xml:space="preserve"> </w:delText>
        </w:r>
      </w:del>
      <w:proofErr w:type="gramStart"/>
      <w:r>
        <w:rPr>
          <w:color w:val="FF3300"/>
        </w:rPr>
        <w:t>name</w:t>
      </w:r>
      <w:proofErr w:type="gramEnd"/>
      <w:r>
        <w:rPr>
          <w:color w:val="FF3300"/>
        </w:rPr>
        <w:t xml:space="preserve">, GOVERNMENT_AGENCY. </w:t>
      </w:r>
      <w:proofErr w:type="gramStart"/>
      <w:r>
        <w:rPr>
          <w:color w:val="FF3300"/>
        </w:rPr>
        <w:t>jurisdiction</w:t>
      </w:r>
      <w:proofErr w:type="gramEnd"/>
    </w:p>
    <w:p w:rsidR="00576E54" w:rsidRDefault="00794A84">
      <w:r>
        <w:rPr>
          <w:color w:val="FF3300"/>
        </w:rPr>
        <w:tab/>
        <w:t>From   USER INNER JOIN GOVERNM</w:t>
      </w:r>
      <w:r>
        <w:rPr>
          <w:color w:val="FF3300"/>
        </w:rPr>
        <w:t xml:space="preserve">ENT_AGENCY </w:t>
      </w:r>
    </w:p>
    <w:p w:rsidR="00576E54" w:rsidRDefault="00794A84">
      <w:r>
        <w:rPr>
          <w:color w:val="FF3300"/>
        </w:rPr>
        <w:tab/>
      </w:r>
      <w:r>
        <w:rPr>
          <w:color w:val="FF3300"/>
        </w:rPr>
        <w:tab/>
        <w:t xml:space="preserve">ON </w:t>
      </w:r>
      <w:proofErr w:type="spellStart"/>
      <w:r>
        <w:rPr>
          <w:color w:val="FF3300"/>
        </w:rPr>
        <w:t>USER.username</w:t>
      </w:r>
      <w:proofErr w:type="spellEnd"/>
      <w:r>
        <w:rPr>
          <w:color w:val="FF3300"/>
        </w:rPr>
        <w:t xml:space="preserve"> = GOVERNMENT_AGENCY. </w:t>
      </w:r>
      <w:proofErr w:type="gramStart"/>
      <w:r>
        <w:rPr>
          <w:color w:val="FF3300"/>
        </w:rPr>
        <w:t>username</w:t>
      </w:r>
      <w:proofErr w:type="gramEnd"/>
    </w:p>
    <w:p w:rsidR="00576E54" w:rsidRDefault="00794A84">
      <w:r>
        <w:rPr>
          <w:color w:val="FF3300"/>
        </w:rPr>
        <w:tab/>
        <w:t>WHERE username = $username;</w:t>
      </w:r>
    </w:p>
    <w:p w:rsidR="00576E54" w:rsidRDefault="00576E54">
      <w:pPr>
        <w:rPr>
          <w:color w:val="FF3300"/>
        </w:rPr>
      </w:pPr>
    </w:p>
    <w:p w:rsidR="00576E54" w:rsidRDefault="00794A84">
      <w:pPr>
        <w:rPr>
          <w:color w:val="000000"/>
        </w:rPr>
      </w:pPr>
      <w:r>
        <w:rPr>
          <w:color w:val="000000"/>
        </w:rPr>
        <w:t>// if user type is municipality</w:t>
      </w:r>
    </w:p>
    <w:p w:rsidR="00576E54" w:rsidRDefault="00794A84">
      <w:r>
        <w:rPr>
          <w:color w:val="FF3300"/>
        </w:rPr>
        <w:tab/>
        <w:t>SELECT</w:t>
      </w:r>
      <w:bookmarkStart w:id="3" w:name="__DdeLink__1996_2538875072"/>
      <w:r>
        <w:rPr>
          <w:color w:val="FF3300"/>
        </w:rPr>
        <w:t xml:space="preserve"> </w:t>
      </w:r>
      <w:bookmarkEnd w:id="3"/>
      <w:r>
        <w:rPr>
          <w:color w:val="FF3300"/>
        </w:rPr>
        <w:t>USER.</w:t>
      </w:r>
      <w:del w:id="4" w:author="Lanfang Zou" w:date="2016-10-19T22:46:00Z">
        <w:r w:rsidDel="00686973">
          <w:rPr>
            <w:color w:val="FF3300"/>
          </w:rPr>
          <w:delText xml:space="preserve"> </w:delText>
        </w:r>
      </w:del>
      <w:proofErr w:type="gramStart"/>
      <w:r>
        <w:rPr>
          <w:color w:val="FF3300"/>
        </w:rPr>
        <w:t>name</w:t>
      </w:r>
      <w:proofErr w:type="gramEnd"/>
      <w:r>
        <w:rPr>
          <w:color w:val="FF3300"/>
        </w:rPr>
        <w:t xml:space="preserve">, </w:t>
      </w:r>
      <w:proofErr w:type="spellStart"/>
      <w:r>
        <w:rPr>
          <w:color w:val="FF3300"/>
        </w:rPr>
        <w:t>MUNICIPALITY.</w:t>
      </w:r>
      <w:ins w:id="5" w:author="Lanfang Zou" w:date="2016-10-19T22:46:00Z">
        <w:r w:rsidR="00686973">
          <w:rPr>
            <w:color w:val="FF3300"/>
          </w:rPr>
          <w:t>Population_size</w:t>
        </w:r>
      </w:ins>
      <w:proofErr w:type="spellEnd"/>
      <w:del w:id="6" w:author="Lanfang Zou" w:date="2016-10-19T22:46:00Z">
        <w:r w:rsidDel="00686973">
          <w:rPr>
            <w:color w:val="FF3300"/>
          </w:rPr>
          <w:delText xml:space="preserve">headquater </w:delText>
        </w:r>
      </w:del>
      <w:r>
        <w:rPr>
          <w:color w:val="FF3300"/>
        </w:rPr>
        <w:t xml:space="preserve"> </w:t>
      </w:r>
    </w:p>
    <w:p w:rsidR="00576E54" w:rsidRDefault="00794A84">
      <w:r>
        <w:rPr>
          <w:color w:val="FF3300"/>
        </w:rPr>
        <w:tab/>
        <w:t xml:space="preserve">From   USER INNER JOIN MUNICIPALITY ON </w:t>
      </w:r>
      <w:proofErr w:type="spellStart"/>
      <w:r>
        <w:rPr>
          <w:color w:val="FF3300"/>
        </w:rPr>
        <w:t>USER.username</w:t>
      </w:r>
      <w:proofErr w:type="spellEnd"/>
      <w:r>
        <w:rPr>
          <w:color w:val="FF3300"/>
        </w:rPr>
        <w:t xml:space="preserve"> = </w:t>
      </w:r>
      <w:proofErr w:type="spellStart"/>
      <w:r>
        <w:rPr>
          <w:color w:val="FF3300"/>
        </w:rPr>
        <w:t>MUNICIPALITY.username</w:t>
      </w:r>
      <w:proofErr w:type="spellEnd"/>
    </w:p>
    <w:p w:rsidR="00576E54" w:rsidRDefault="00794A84">
      <w:r>
        <w:rPr>
          <w:color w:val="FF3300"/>
        </w:rPr>
        <w:tab/>
        <w:t>WHERE us</w:t>
      </w:r>
      <w:r>
        <w:rPr>
          <w:color w:val="FF3300"/>
        </w:rPr>
        <w:t>ername = $username;</w:t>
      </w:r>
    </w:p>
    <w:p w:rsidR="00576E54" w:rsidRDefault="00794A84">
      <w:pPr>
        <w:pStyle w:val="Heading1"/>
        <w:keepLines w:val="0"/>
        <w:spacing w:before="480"/>
      </w:pPr>
      <w:r>
        <w:rPr>
          <w:b/>
          <w:sz w:val="36"/>
          <w:szCs w:val="36"/>
        </w:rPr>
        <w:t>Abstract Code - Add New Resource</w:t>
      </w:r>
    </w:p>
    <w:p w:rsidR="00576E54" w:rsidRDefault="00794A84">
      <w:r>
        <w:t>View auto assigned Resource ID, Owner Name;</w:t>
      </w:r>
    </w:p>
    <w:p w:rsidR="00576E54" w:rsidRDefault="00794A84">
      <w:r>
        <w:t>While no buttons are pushed, do nothing;</w:t>
      </w:r>
    </w:p>
    <w:p w:rsidR="00576E54" w:rsidRDefault="00794A84">
      <w:r>
        <w:t>While a button is pushed, then do the following:</w:t>
      </w:r>
    </w:p>
    <w:p w:rsidR="00576E54" w:rsidRDefault="00794A84">
      <w:r>
        <w:lastRenderedPageBreak/>
        <w:t xml:space="preserve">{If Save: </w:t>
      </w:r>
    </w:p>
    <w:p w:rsidR="00576E54" w:rsidRDefault="00794A84">
      <w:pPr>
        <w:spacing w:line="276" w:lineRule="auto"/>
        <w:ind w:left="720"/>
      </w:pPr>
      <w:r>
        <w:t xml:space="preserve">Validate all fields </w:t>
      </w:r>
    </w:p>
    <w:p w:rsidR="00576E54" w:rsidRDefault="00794A84">
      <w:pPr>
        <w:spacing w:line="276" w:lineRule="auto"/>
        <w:ind w:left="720" w:hanging="720"/>
      </w:pPr>
      <w:r>
        <w:tab/>
      </w:r>
      <w:proofErr w:type="gramStart"/>
      <w:r>
        <w:t>if</w:t>
      </w:r>
      <w:proofErr w:type="gramEnd"/>
      <w:r>
        <w:t xml:space="preserve"> all fields are valid:</w:t>
      </w:r>
    </w:p>
    <w:p w:rsidR="00576E54" w:rsidRDefault="00794A84">
      <w:pPr>
        <w:spacing w:line="276" w:lineRule="auto"/>
        <w:ind w:left="1440" w:hanging="720"/>
      </w:pPr>
      <w:r>
        <w:tab/>
      </w:r>
      <w:r>
        <w:t xml:space="preserve">{Update attributes of Resource (name, ESF, model, capabilities, </w:t>
      </w:r>
      <w:r>
        <w:rPr>
          <w:color w:val="000000"/>
        </w:rPr>
        <w:t>$</w:t>
      </w:r>
      <w:proofErr w:type="spellStart"/>
      <w:r>
        <w:rPr>
          <w:color w:val="000000"/>
        </w:rPr>
        <w:t>Home_lat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Home_long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cost_unit</w:t>
      </w:r>
      <w:proofErr w:type="spellEnd"/>
      <w:proofErr w:type="gramStart"/>
      <w:r>
        <w:rPr>
          <w:color w:val="000000"/>
        </w:rPr>
        <w:t>,  $</w:t>
      </w:r>
      <w:proofErr w:type="gramEnd"/>
      <w:r>
        <w:rPr>
          <w:color w:val="000000"/>
        </w:rPr>
        <w:t>price</w:t>
      </w:r>
      <w:r>
        <w:t>);</w:t>
      </w:r>
    </w:p>
    <w:p w:rsidR="00576E54" w:rsidRDefault="00794A84">
      <w:pPr>
        <w:ind w:left="720" w:firstLine="720"/>
      </w:pPr>
      <w:r>
        <w:t xml:space="preserve">Go back to the ERMS main menu of </w:t>
      </w:r>
      <w:proofErr w:type="gramStart"/>
      <w:r>
        <w:t>user;</w:t>
      </w:r>
      <w:proofErr w:type="gramEnd"/>
      <w:r>
        <w:t>}</w:t>
      </w:r>
    </w:p>
    <w:p w:rsidR="00576E54" w:rsidRDefault="00794A84">
      <w:pPr>
        <w:ind w:left="720"/>
        <w:rPr>
          <w:color w:val="FF3300"/>
        </w:rPr>
      </w:pPr>
      <w:r>
        <w:rPr>
          <w:color w:val="FF3300"/>
        </w:rPr>
        <w:t xml:space="preserve">// assume new information is </w:t>
      </w:r>
      <w:del w:id="7" w:author="Lanfang Zou" w:date="2016-10-19T22:57:00Z">
        <w:r w:rsidDel="00794A84">
          <w:rPr>
            <w:color w:val="FF3300"/>
          </w:rPr>
          <w:delText xml:space="preserve">$Capabilities, </w:delText>
        </w:r>
      </w:del>
      <w:r>
        <w:rPr>
          <w:color w:val="FF3300"/>
        </w:rPr>
        <w:t>$</w:t>
      </w:r>
      <w:proofErr w:type="spellStart"/>
      <w:r>
        <w:rPr>
          <w:color w:val="FF3300"/>
        </w:rPr>
        <w:t>Res_name</w:t>
      </w:r>
      <w:proofErr w:type="spellEnd"/>
      <w:r>
        <w:rPr>
          <w:color w:val="FF3300"/>
        </w:rPr>
        <w:t>, $</w:t>
      </w:r>
      <w:proofErr w:type="spellStart"/>
      <w:r>
        <w:rPr>
          <w:color w:val="FF3300"/>
        </w:rPr>
        <w:t>ID_desc</w:t>
      </w:r>
      <w:proofErr w:type="spellEnd"/>
      <w:r>
        <w:rPr>
          <w:color w:val="FF3300"/>
        </w:rPr>
        <w:t xml:space="preserve">, $Model, </w:t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  <w:t>$</w:t>
      </w:r>
      <w:proofErr w:type="spellStart"/>
      <w:r>
        <w:rPr>
          <w:color w:val="FF3300"/>
        </w:rPr>
        <w:t>Home_lat</w:t>
      </w:r>
      <w:proofErr w:type="spellEnd"/>
      <w:r>
        <w:rPr>
          <w:color w:val="FF3300"/>
        </w:rPr>
        <w:t>, $</w:t>
      </w:r>
      <w:proofErr w:type="spellStart"/>
      <w:r>
        <w:rPr>
          <w:color w:val="FF3300"/>
        </w:rPr>
        <w:t>Home_long</w:t>
      </w:r>
      <w:proofErr w:type="spellEnd"/>
      <w:r>
        <w:rPr>
          <w:color w:val="FF3300"/>
        </w:rPr>
        <w:t>, $Pric</w:t>
      </w:r>
      <w:r>
        <w:rPr>
          <w:color w:val="FF3300"/>
        </w:rPr>
        <w:t xml:space="preserve">e, </w:t>
      </w:r>
      <w:r>
        <w:rPr>
          <w:color w:val="FF3300"/>
        </w:rPr>
        <w:tab/>
        <w:t>$</w:t>
      </w:r>
      <w:proofErr w:type="spellStart"/>
      <w:r>
        <w:rPr>
          <w:color w:val="FF3300"/>
        </w:rPr>
        <w:t>Cost_unit</w:t>
      </w:r>
      <w:proofErr w:type="spellEnd"/>
    </w:p>
    <w:p w:rsidR="00576E54" w:rsidRDefault="00794A84">
      <w:pPr>
        <w:ind w:left="720"/>
        <w:rPr>
          <w:color w:val="FF3300"/>
        </w:rPr>
      </w:pPr>
      <w:r>
        <w:rPr>
          <w:color w:val="FF3300"/>
        </w:rPr>
        <w:t>// add new resource</w:t>
      </w:r>
    </w:p>
    <w:p w:rsidR="00576E54" w:rsidRDefault="00794A84">
      <w:pPr>
        <w:rPr>
          <w:color w:val="FF3300"/>
        </w:rPr>
      </w:pP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proofErr w:type="gramStart"/>
      <w:r>
        <w:rPr>
          <w:color w:val="FF3300"/>
        </w:rPr>
        <w:t>for</w:t>
      </w:r>
      <w:proofErr w:type="gramEnd"/>
      <w:r>
        <w:rPr>
          <w:color w:val="FF3300"/>
        </w:rPr>
        <w:t xml:space="preserve"> each $</w:t>
      </w:r>
      <w:proofErr w:type="spellStart"/>
      <w:r>
        <w:rPr>
          <w:color w:val="FF3300"/>
        </w:rPr>
        <w:t>Res_name</w:t>
      </w:r>
      <w:proofErr w:type="spellEnd"/>
      <w:r>
        <w:rPr>
          <w:color w:val="FF3300"/>
        </w:rPr>
        <w:t>, $</w:t>
      </w:r>
      <w:proofErr w:type="spellStart"/>
      <w:r>
        <w:rPr>
          <w:color w:val="FF3300"/>
        </w:rPr>
        <w:t>ID_desc</w:t>
      </w:r>
      <w:proofErr w:type="spellEnd"/>
      <w:r>
        <w:rPr>
          <w:color w:val="FF3300"/>
        </w:rPr>
        <w:t>, $model, $</w:t>
      </w:r>
      <w:proofErr w:type="spellStart"/>
      <w:r>
        <w:rPr>
          <w:color w:val="FF3300"/>
        </w:rPr>
        <w:t>Home_lat</w:t>
      </w:r>
      <w:proofErr w:type="spellEnd"/>
      <w:r>
        <w:rPr>
          <w:color w:val="FF3300"/>
        </w:rPr>
        <w:t>, $</w:t>
      </w:r>
      <w:proofErr w:type="spellStart"/>
      <w:r>
        <w:rPr>
          <w:color w:val="FF3300"/>
        </w:rPr>
        <w:t>Home_long</w:t>
      </w:r>
      <w:proofErr w:type="spellEnd"/>
      <w:r>
        <w:rPr>
          <w:color w:val="FF3300"/>
        </w:rPr>
        <w:t xml:space="preserve">, $Price, Status, </w:t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  <w:t>$</w:t>
      </w:r>
      <w:proofErr w:type="spellStart"/>
      <w:r>
        <w:rPr>
          <w:color w:val="FF3300"/>
        </w:rPr>
        <w:t>Available_date</w:t>
      </w:r>
      <w:proofErr w:type="spellEnd"/>
      <w:r>
        <w:rPr>
          <w:color w:val="FF3300"/>
        </w:rPr>
        <w:t>, $</w:t>
      </w:r>
      <w:proofErr w:type="spellStart"/>
      <w:r>
        <w:rPr>
          <w:color w:val="FF3300"/>
        </w:rPr>
        <w:t>Rep_start</w:t>
      </w:r>
      <w:proofErr w:type="spellEnd"/>
      <w:r>
        <w:rPr>
          <w:color w:val="FF3300"/>
        </w:rPr>
        <w:t>, $</w:t>
      </w:r>
      <w:proofErr w:type="spellStart"/>
      <w:r>
        <w:rPr>
          <w:color w:val="FF3300"/>
        </w:rPr>
        <w:t>Rep_by</w:t>
      </w:r>
      <w:proofErr w:type="spellEnd"/>
      <w:r>
        <w:rPr>
          <w:color w:val="FF3300"/>
        </w:rPr>
        <w:t>, $</w:t>
      </w:r>
      <w:proofErr w:type="spellStart"/>
      <w:r>
        <w:rPr>
          <w:color w:val="FF3300"/>
        </w:rPr>
        <w:t>Cost_unit</w:t>
      </w:r>
      <w:proofErr w:type="spellEnd"/>
    </w:p>
    <w:p w:rsidR="00576E54" w:rsidRDefault="00794A84">
      <w:pPr>
        <w:rPr>
          <w:color w:val="FF3300"/>
        </w:rPr>
      </w:pP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  <w:t xml:space="preserve">INSERT INTO RESOURCE (Username, </w:t>
      </w:r>
      <w:proofErr w:type="spellStart"/>
      <w:r>
        <w:rPr>
          <w:color w:val="FF3300"/>
        </w:rPr>
        <w:t>Res_ID</w:t>
      </w:r>
      <w:proofErr w:type="spellEnd"/>
      <w:r>
        <w:rPr>
          <w:color w:val="FF3300"/>
        </w:rPr>
        <w:t xml:space="preserve">, </w:t>
      </w:r>
      <w:del w:id="8" w:author="Lanfang Zou" w:date="2016-10-19T22:56:00Z">
        <w:r w:rsidDel="00794A84">
          <w:rPr>
            <w:color w:val="FF3300"/>
          </w:rPr>
          <w:delText xml:space="preserve">Capabilities, </w:delText>
        </w:r>
      </w:del>
      <w:proofErr w:type="spellStart"/>
      <w:r>
        <w:rPr>
          <w:color w:val="FF3300"/>
        </w:rPr>
        <w:t>Res_name</w:t>
      </w:r>
      <w:proofErr w:type="spellEnd"/>
      <w:r>
        <w:rPr>
          <w:color w:val="FF3300"/>
        </w:rPr>
        <w:t xml:space="preserve">, </w:t>
      </w:r>
      <w:proofErr w:type="spellStart"/>
      <w:r>
        <w:rPr>
          <w:color w:val="FF3300"/>
        </w:rPr>
        <w:t>ID_desc</w:t>
      </w:r>
      <w:proofErr w:type="spellEnd"/>
      <w:r>
        <w:rPr>
          <w:color w:val="FF3300"/>
        </w:rPr>
        <w:t xml:space="preserve">, </w:t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  <w:t>Model</w:t>
      </w:r>
      <w:r>
        <w:rPr>
          <w:color w:val="FF3300"/>
        </w:rPr>
        <w:t xml:space="preserve">, </w:t>
      </w:r>
      <w:proofErr w:type="spellStart"/>
      <w:r>
        <w:rPr>
          <w:color w:val="FF3300"/>
        </w:rPr>
        <w:t>Home_lat</w:t>
      </w:r>
      <w:proofErr w:type="spellEnd"/>
      <w:r>
        <w:rPr>
          <w:color w:val="FF3300"/>
        </w:rPr>
        <w:t xml:space="preserve">, </w:t>
      </w:r>
      <w:proofErr w:type="spellStart"/>
      <w:r>
        <w:rPr>
          <w:color w:val="FF3300"/>
        </w:rPr>
        <w:t>Home_long</w:t>
      </w:r>
      <w:proofErr w:type="spellEnd"/>
      <w:r>
        <w:rPr>
          <w:color w:val="FF3300"/>
        </w:rPr>
        <w:t xml:space="preserve">, Price, Status, </w:t>
      </w:r>
      <w:proofErr w:type="spellStart"/>
      <w:r>
        <w:rPr>
          <w:color w:val="FF3300"/>
        </w:rPr>
        <w:t>Available_date</w:t>
      </w:r>
      <w:proofErr w:type="spellEnd"/>
      <w:r>
        <w:rPr>
          <w:color w:val="FF3300"/>
        </w:rPr>
        <w:t xml:space="preserve">, </w:t>
      </w:r>
      <w:proofErr w:type="spellStart"/>
      <w:r>
        <w:rPr>
          <w:color w:val="FF3300"/>
        </w:rPr>
        <w:t>Rep_start</w:t>
      </w:r>
      <w:proofErr w:type="spellEnd"/>
      <w:r>
        <w:rPr>
          <w:color w:val="FF3300"/>
        </w:rPr>
        <w:t xml:space="preserve">, </w:t>
      </w:r>
      <w:proofErr w:type="spellStart"/>
      <w:r>
        <w:rPr>
          <w:color w:val="FF3300"/>
        </w:rPr>
        <w:t>Rep_by</w:t>
      </w:r>
      <w:proofErr w:type="spellEnd"/>
      <w:r>
        <w:rPr>
          <w:color w:val="FF3300"/>
        </w:rPr>
        <w:t xml:space="preserve">, </w:t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proofErr w:type="spellStart"/>
      <w:r>
        <w:rPr>
          <w:color w:val="FF3300"/>
        </w:rPr>
        <w:t>Cost_unit</w:t>
      </w:r>
      <w:proofErr w:type="spellEnd"/>
      <w:r>
        <w:rPr>
          <w:color w:val="FF3300"/>
        </w:rPr>
        <w:t>)</w:t>
      </w:r>
    </w:p>
    <w:p w:rsidR="00576E54" w:rsidRDefault="00794A84">
      <w:pPr>
        <w:ind w:left="720"/>
        <w:rPr>
          <w:ins w:id="9" w:author="Lanfang Zou" w:date="2016-10-19T23:01:00Z"/>
          <w:color w:val="FF3300"/>
        </w:rPr>
      </w:pP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  <w:t>VALUES ($username, $</w:t>
      </w:r>
      <w:proofErr w:type="spellStart"/>
      <w:r>
        <w:rPr>
          <w:color w:val="FF3300"/>
        </w:rPr>
        <w:t>Res_ID</w:t>
      </w:r>
      <w:proofErr w:type="spellEnd"/>
      <w:r>
        <w:rPr>
          <w:color w:val="FF3300"/>
        </w:rPr>
        <w:t>, $Capabilities, $</w:t>
      </w:r>
      <w:proofErr w:type="spellStart"/>
      <w:r>
        <w:rPr>
          <w:color w:val="FF3300"/>
        </w:rPr>
        <w:t>Res_name</w:t>
      </w:r>
      <w:proofErr w:type="spellEnd"/>
      <w:r>
        <w:rPr>
          <w:color w:val="FF3300"/>
        </w:rPr>
        <w:t>, $</w:t>
      </w:r>
      <w:proofErr w:type="spellStart"/>
      <w:r>
        <w:rPr>
          <w:color w:val="FF3300"/>
        </w:rPr>
        <w:t>ID_desc</w:t>
      </w:r>
      <w:proofErr w:type="spellEnd"/>
      <w:r>
        <w:rPr>
          <w:color w:val="FF3300"/>
        </w:rPr>
        <w:t xml:space="preserve">, $Model, </w:t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  <w:t>$</w:t>
      </w:r>
      <w:proofErr w:type="spellStart"/>
      <w:r>
        <w:rPr>
          <w:color w:val="FF3300"/>
        </w:rPr>
        <w:t>Home_lat</w:t>
      </w:r>
      <w:proofErr w:type="spellEnd"/>
      <w:r>
        <w:rPr>
          <w:color w:val="FF3300"/>
        </w:rPr>
        <w:t>, $</w:t>
      </w:r>
      <w:proofErr w:type="spellStart"/>
      <w:r>
        <w:rPr>
          <w:color w:val="FF3300"/>
        </w:rPr>
        <w:t>Home_long</w:t>
      </w:r>
      <w:proofErr w:type="spellEnd"/>
      <w:r>
        <w:rPr>
          <w:color w:val="FF3300"/>
        </w:rPr>
        <w:t xml:space="preserve">, $Price, ‘Available’, NULL, NULL, NULL, </w:t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  <w:t>$</w:t>
      </w:r>
      <w:proofErr w:type="spellStart"/>
      <w:r>
        <w:rPr>
          <w:color w:val="FF3300"/>
        </w:rPr>
        <w:t>Cost_unit</w:t>
      </w:r>
      <w:proofErr w:type="spellEnd"/>
      <w:r>
        <w:rPr>
          <w:color w:val="FF3300"/>
        </w:rPr>
        <w:t>)</w:t>
      </w:r>
    </w:p>
    <w:p w:rsidR="00794A84" w:rsidRDefault="00794A84">
      <w:pPr>
        <w:ind w:left="720"/>
        <w:rPr>
          <w:ins w:id="10" w:author="Lanfang Zou" w:date="2016-10-19T22:51:00Z"/>
          <w:color w:val="FF3300"/>
        </w:rPr>
      </w:pPr>
      <w:proofErr w:type="gramStart"/>
      <w:ins w:id="11" w:author="Lanfang Zou" w:date="2016-10-19T23:01:00Z">
        <w:r>
          <w:rPr>
            <w:color w:val="FF3300"/>
          </w:rPr>
          <w:t>end</w:t>
        </w:r>
        <w:proofErr w:type="gramEnd"/>
        <w:r>
          <w:rPr>
            <w:color w:val="FF3300"/>
          </w:rPr>
          <w:t xml:space="preserve"> for</w:t>
        </w:r>
      </w:ins>
    </w:p>
    <w:p w:rsidR="00686973" w:rsidRDefault="00686973">
      <w:pPr>
        <w:ind w:left="720"/>
        <w:rPr>
          <w:ins w:id="12" w:author="Lanfang Zou" w:date="2016-10-19T22:51:00Z"/>
          <w:color w:val="FF3300"/>
        </w:rPr>
      </w:pPr>
      <w:bookmarkStart w:id="13" w:name="_GoBack"/>
      <w:bookmarkEnd w:id="13"/>
    </w:p>
    <w:p w:rsidR="00686973" w:rsidRDefault="00686973">
      <w:pPr>
        <w:ind w:left="720"/>
        <w:rPr>
          <w:ins w:id="14" w:author="Lanfang Zou" w:date="2016-10-19T22:51:00Z"/>
          <w:color w:val="FF3300"/>
        </w:rPr>
      </w:pPr>
      <w:proofErr w:type="gramStart"/>
      <w:ins w:id="15" w:author="Lanfang Zou" w:date="2016-10-19T22:51:00Z">
        <w:r>
          <w:rPr>
            <w:color w:val="FF3300"/>
          </w:rPr>
          <w:t>for</w:t>
        </w:r>
        <w:proofErr w:type="gramEnd"/>
        <w:r>
          <w:rPr>
            <w:color w:val="FF3300"/>
          </w:rPr>
          <w:t xml:space="preserve"> each $Capabilities</w:t>
        </w:r>
      </w:ins>
    </w:p>
    <w:p w:rsidR="00686973" w:rsidRDefault="00686973">
      <w:pPr>
        <w:ind w:left="720"/>
        <w:rPr>
          <w:color w:val="FF3300"/>
        </w:rPr>
      </w:pPr>
      <w:ins w:id="16" w:author="Lanfang Zou" w:date="2016-10-19T22:52:00Z">
        <w:r>
          <w:rPr>
            <w:color w:val="FF3300"/>
          </w:rPr>
          <w:t>INSERT INTO RES_CAP (</w:t>
        </w:r>
      </w:ins>
      <w:proofErr w:type="spellStart"/>
      <w:ins w:id="17" w:author="Lanfang Zou" w:date="2016-10-19T22:53:00Z">
        <w:r>
          <w:rPr>
            <w:color w:val="FF3300"/>
          </w:rPr>
          <w:t>Res_ID</w:t>
        </w:r>
        <w:proofErr w:type="spellEnd"/>
        <w:r>
          <w:rPr>
            <w:color w:val="FF3300"/>
          </w:rPr>
          <w:t xml:space="preserve">, </w:t>
        </w:r>
        <w:proofErr w:type="spellStart"/>
        <w:r>
          <w:rPr>
            <w:color w:val="FF3300"/>
          </w:rPr>
          <w:t>Res_capability</w:t>
        </w:r>
        <w:proofErr w:type="spellEnd"/>
        <w:r>
          <w:rPr>
            <w:color w:val="FF3300"/>
          </w:rPr>
          <w:t xml:space="preserve">) </w:t>
        </w:r>
      </w:ins>
      <w:ins w:id="18" w:author="Lanfang Zou" w:date="2016-10-19T22:54:00Z">
        <w:r>
          <w:rPr>
            <w:color w:val="FF3300"/>
          </w:rPr>
          <w:t>VALUES (</w:t>
        </w:r>
      </w:ins>
      <w:ins w:id="19" w:author="Lanfang Zou" w:date="2016-10-19T22:57:00Z">
        <w:r w:rsidR="00794A84">
          <w:rPr>
            <w:color w:val="FF3300"/>
          </w:rPr>
          <w:t>$</w:t>
        </w:r>
        <w:proofErr w:type="spellStart"/>
        <w:r w:rsidR="00794A84">
          <w:rPr>
            <w:color w:val="FF3300"/>
          </w:rPr>
          <w:t>Res_ID</w:t>
        </w:r>
        <w:proofErr w:type="spellEnd"/>
        <w:r w:rsidR="00794A84">
          <w:rPr>
            <w:color w:val="FF3300"/>
          </w:rPr>
          <w:t xml:space="preserve">, </w:t>
        </w:r>
        <w:r w:rsidR="00794A84">
          <w:rPr>
            <w:color w:val="FF3300"/>
          </w:rPr>
          <w:t>$Capabilities</w:t>
        </w:r>
        <w:r w:rsidR="00794A84">
          <w:rPr>
            <w:color w:val="FF3300"/>
          </w:rPr>
          <w:t>)</w:t>
        </w:r>
      </w:ins>
    </w:p>
    <w:p w:rsidR="00576E54" w:rsidRDefault="00794A84">
      <w:pPr>
        <w:ind w:left="720"/>
        <w:rPr>
          <w:color w:val="FF3300"/>
        </w:rPr>
      </w:pPr>
      <w:r>
        <w:rPr>
          <w:color w:val="FF3300"/>
        </w:rPr>
        <w:tab/>
      </w:r>
      <w:r>
        <w:rPr>
          <w:color w:val="FF3300"/>
        </w:rPr>
        <w:tab/>
      </w:r>
      <w:proofErr w:type="gramStart"/>
      <w:r>
        <w:rPr>
          <w:color w:val="FF3300"/>
        </w:rPr>
        <w:t>end</w:t>
      </w:r>
      <w:proofErr w:type="gramEnd"/>
      <w:r>
        <w:rPr>
          <w:color w:val="FF3300"/>
        </w:rPr>
        <w:t xml:space="preserve"> </w:t>
      </w:r>
      <w:r>
        <w:rPr>
          <w:color w:val="FF3300"/>
        </w:rPr>
        <w:t>for;</w:t>
      </w:r>
    </w:p>
    <w:p w:rsidR="00576E54" w:rsidRDefault="00794A84">
      <w:pPr>
        <w:ind w:left="720"/>
      </w:pPr>
      <w:proofErr w:type="gramStart"/>
      <w:r>
        <w:t>else</w:t>
      </w:r>
      <w:proofErr w:type="gramEnd"/>
      <w:r>
        <w:t>:</w:t>
      </w:r>
    </w:p>
    <w:p w:rsidR="00576E54" w:rsidRDefault="00794A84">
      <w:pPr>
        <w:ind w:left="720"/>
      </w:pPr>
      <w:r>
        <w:tab/>
        <w:t>{Show invalid fields and ask for new valid inputs;</w:t>
      </w:r>
    </w:p>
    <w:p w:rsidR="00576E54" w:rsidRDefault="00794A84">
      <w:pPr>
        <w:ind w:left="720"/>
      </w:pPr>
      <w:r>
        <w:tab/>
        <w:t xml:space="preserve">Wait for another button </w:t>
      </w:r>
      <w:proofErr w:type="gramStart"/>
      <w:r>
        <w:t>push;</w:t>
      </w:r>
      <w:proofErr w:type="gramEnd"/>
      <w:r>
        <w:t>}</w:t>
      </w:r>
    </w:p>
    <w:p w:rsidR="00576E54" w:rsidRDefault="00794A84">
      <w:r>
        <w:t>If Cancel:</w:t>
      </w:r>
    </w:p>
    <w:p w:rsidR="00576E54" w:rsidRDefault="00794A84">
      <w:r>
        <w:tab/>
        <w:t>{Void the auto assigned ID;</w:t>
      </w:r>
    </w:p>
    <w:p w:rsidR="00576E54" w:rsidRDefault="00794A84">
      <w:r>
        <w:tab/>
        <w:t xml:space="preserve">Go to ERMS main menu of </w:t>
      </w:r>
      <w:proofErr w:type="gramStart"/>
      <w:r>
        <w:t>user;</w:t>
      </w:r>
      <w:proofErr w:type="gramEnd"/>
      <w:r>
        <w:t>}}</w:t>
      </w:r>
    </w:p>
    <w:p w:rsidR="00576E54" w:rsidRDefault="00794A84">
      <w:r>
        <w:tab/>
        <w:t>// if click cancel</w:t>
      </w:r>
    </w:p>
    <w:p w:rsidR="00576E54" w:rsidRDefault="00794A84">
      <w:pPr>
        <w:rPr>
          <w:color w:val="FF3300"/>
        </w:rPr>
      </w:pPr>
      <w:r>
        <w:rPr>
          <w:color w:val="FF3300"/>
        </w:rPr>
        <w:tab/>
        <w:t>DELETE FROM RESOURCE</w:t>
      </w:r>
    </w:p>
    <w:p w:rsidR="00576E54" w:rsidRDefault="00794A84">
      <w:r>
        <w:rPr>
          <w:color w:val="FF3300"/>
        </w:rPr>
        <w:tab/>
        <w:t xml:space="preserve">WHERE username = $username AND </w:t>
      </w:r>
      <w:proofErr w:type="spellStart"/>
      <w:r>
        <w:rPr>
          <w:color w:val="FF3300"/>
        </w:rPr>
        <w:t>Res_ID</w:t>
      </w:r>
      <w:proofErr w:type="spellEnd"/>
      <w:r>
        <w:rPr>
          <w:color w:val="FF3300"/>
        </w:rPr>
        <w:t xml:space="preserve"> = </w:t>
      </w:r>
      <w:r>
        <w:rPr>
          <w:color w:val="FF3300"/>
        </w:rPr>
        <w:t>$</w:t>
      </w:r>
      <w:proofErr w:type="spellStart"/>
      <w:r>
        <w:rPr>
          <w:color w:val="FF3300"/>
        </w:rPr>
        <w:t>Res_ID</w:t>
      </w:r>
      <w:proofErr w:type="spellEnd"/>
      <w:r>
        <w:rPr>
          <w:color w:val="FF3300"/>
        </w:rPr>
        <w:t>;</w:t>
      </w:r>
    </w:p>
    <w:p w:rsidR="00576E54" w:rsidRDefault="00576E54"/>
    <w:p w:rsidR="00576E54" w:rsidRDefault="00794A84">
      <w:pPr>
        <w:pStyle w:val="Heading1"/>
        <w:keepLines w:val="0"/>
        <w:spacing w:before="480"/>
      </w:pPr>
      <w:bookmarkStart w:id="20" w:name="_xtggzmd8169"/>
      <w:bookmarkEnd w:id="20"/>
      <w:r>
        <w:rPr>
          <w:noProof/>
          <w:lang w:bidi="ar-SA"/>
        </w:rPr>
        <w:drawing>
          <wp:inline distT="0" distB="0" distL="0" distR="0">
            <wp:extent cx="2228850" cy="177292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54" w:rsidRDefault="00576E54">
      <w:pPr>
        <w:pStyle w:val="Heading1"/>
        <w:keepLines w:val="0"/>
        <w:spacing w:before="480"/>
        <w:rPr>
          <w:b/>
          <w:sz w:val="36"/>
          <w:szCs w:val="36"/>
        </w:rPr>
      </w:pPr>
    </w:p>
    <w:p w:rsidR="00576E54" w:rsidRDefault="00794A84">
      <w:pPr>
        <w:pStyle w:val="Heading1"/>
        <w:spacing w:before="480"/>
      </w:pPr>
      <w:r>
        <w:rPr>
          <w:b/>
          <w:sz w:val="36"/>
          <w:szCs w:val="36"/>
        </w:rPr>
        <w:t>Abstract Code - Add Emergency Incident</w:t>
      </w:r>
    </w:p>
    <w:p w:rsidR="00576E54" w:rsidRDefault="00794A84">
      <w:r>
        <w:t>Display auto assigned Incident ID;</w:t>
      </w:r>
    </w:p>
    <w:p w:rsidR="00576E54" w:rsidRDefault="00794A84">
      <w:r>
        <w:lastRenderedPageBreak/>
        <w:t>While no buttons are pushed, do nothing;</w:t>
      </w:r>
    </w:p>
    <w:p w:rsidR="00576E54" w:rsidRDefault="00794A84">
      <w:r>
        <w:t>While a button is pushed, then do the following:</w:t>
      </w:r>
    </w:p>
    <w:p w:rsidR="00576E54" w:rsidRDefault="00794A84">
      <w:r>
        <w:t>{If Save:</w:t>
      </w:r>
    </w:p>
    <w:p w:rsidR="00576E54" w:rsidRDefault="00794A84">
      <w:r>
        <w:tab/>
        <w:t>Validate all fields</w:t>
      </w:r>
    </w:p>
    <w:p w:rsidR="00576E54" w:rsidRDefault="00794A84">
      <w:r>
        <w:tab/>
      </w:r>
      <w:proofErr w:type="gramStart"/>
      <w:r>
        <w:t>if</w:t>
      </w:r>
      <w:proofErr w:type="gramEnd"/>
      <w:r>
        <w:t xml:space="preserve"> all field are valid:</w:t>
      </w:r>
    </w:p>
    <w:p w:rsidR="00576E54" w:rsidRDefault="00794A84">
      <w:r>
        <w:tab/>
      </w:r>
      <w:r>
        <w:tab/>
        <w:t>{Update attributes of</w:t>
      </w:r>
      <w:r>
        <w:t xml:space="preserve"> Incident (Date, Description, </w:t>
      </w:r>
      <w:proofErr w:type="gramStart"/>
      <w:r>
        <w:t>Location</w:t>
      </w:r>
      <w:proofErr w:type="gramEnd"/>
      <w:r>
        <w:t>);</w:t>
      </w:r>
    </w:p>
    <w:p w:rsidR="00576E54" w:rsidRDefault="00794A84">
      <w:pPr>
        <w:ind w:left="720" w:firstLine="720"/>
      </w:pPr>
      <w:r>
        <w:t xml:space="preserve">Go back to the ERMS main menu of </w:t>
      </w:r>
      <w:proofErr w:type="gramStart"/>
      <w:r>
        <w:t>user;</w:t>
      </w:r>
      <w:proofErr w:type="gramEnd"/>
      <w:r>
        <w:t>}</w:t>
      </w:r>
    </w:p>
    <w:p w:rsidR="00576E54" w:rsidRDefault="00794A84">
      <w:r>
        <w:tab/>
        <w:t xml:space="preserve">     // assume the user’s username is $username</w:t>
      </w:r>
    </w:p>
    <w:p w:rsidR="00576E54" w:rsidRDefault="00794A84">
      <w:pPr>
        <w:ind w:left="720"/>
      </w:pPr>
      <w:r>
        <w:t>// assume new information is $</w:t>
      </w:r>
      <w:proofErr w:type="spellStart"/>
      <w:r>
        <w:t>Inc_ID</w:t>
      </w:r>
      <w:proofErr w:type="spellEnd"/>
      <w:r>
        <w:t xml:space="preserve">, </w:t>
      </w:r>
      <w:r>
        <w:rPr>
          <w:color w:val="000000"/>
        </w:rPr>
        <w:t xml:space="preserve">$Date, $Description, $Longitude, $ Latitude </w:t>
      </w:r>
    </w:p>
    <w:p w:rsidR="00576E54" w:rsidRDefault="00794A84">
      <w:pPr>
        <w:ind w:left="720"/>
      </w:pPr>
      <w:r>
        <w:rPr>
          <w:color w:val="000000"/>
        </w:rPr>
        <w:t>// add new incident</w:t>
      </w:r>
    </w:p>
    <w:p w:rsidR="00576E54" w:rsidRDefault="00794A84"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  <w:proofErr w:type="gramStart"/>
      <w:r>
        <w:rPr>
          <w:color w:val="FF3300"/>
        </w:rPr>
        <w:t>for</w:t>
      </w:r>
      <w:proofErr w:type="gramEnd"/>
      <w:r>
        <w:rPr>
          <w:color w:val="FF3300"/>
        </w:rPr>
        <w:t xml:space="preserve"> each $Date, $Des</w:t>
      </w:r>
      <w:r>
        <w:rPr>
          <w:color w:val="FF3300"/>
        </w:rPr>
        <w:t>cription, $Longitude, $Latitude</w:t>
      </w:r>
    </w:p>
    <w:p w:rsidR="00576E54" w:rsidRDefault="00794A84">
      <w:pPr>
        <w:ind w:left="720"/>
      </w:pPr>
      <w:r>
        <w:rPr>
          <w:color w:val="FF3300"/>
        </w:rPr>
        <w:tab/>
      </w:r>
      <w:r>
        <w:rPr>
          <w:color w:val="FF3300"/>
        </w:rPr>
        <w:tab/>
        <w:t xml:space="preserve">INSERT INTO Incident (Username, </w:t>
      </w:r>
      <w:proofErr w:type="spellStart"/>
      <w:r>
        <w:rPr>
          <w:color w:val="FF3300"/>
        </w:rPr>
        <w:t>Inc_ID</w:t>
      </w:r>
      <w:proofErr w:type="spellEnd"/>
      <w:r>
        <w:rPr>
          <w:color w:val="FF3300"/>
        </w:rPr>
        <w:t>, Date, Description, Longitude, Latitude)</w:t>
      </w:r>
    </w:p>
    <w:p w:rsidR="00576E54" w:rsidRDefault="00794A84">
      <w:pPr>
        <w:ind w:left="720"/>
      </w:pPr>
      <w:r>
        <w:rPr>
          <w:color w:val="FF3300"/>
        </w:rPr>
        <w:tab/>
      </w:r>
      <w:r>
        <w:rPr>
          <w:color w:val="FF3300"/>
        </w:rPr>
        <w:tab/>
        <w:t>VALUES ($Username, $</w:t>
      </w:r>
      <w:proofErr w:type="spellStart"/>
      <w:r>
        <w:rPr>
          <w:color w:val="FF3300"/>
        </w:rPr>
        <w:t>Inc_ID</w:t>
      </w:r>
      <w:proofErr w:type="spellEnd"/>
      <w:r>
        <w:rPr>
          <w:color w:val="FF3300"/>
        </w:rPr>
        <w:t>, $Date, $Description, $Longitude, $Latitude)</w:t>
      </w:r>
    </w:p>
    <w:p w:rsidR="00576E54" w:rsidRDefault="00794A84">
      <w:pPr>
        <w:ind w:left="720"/>
      </w:pPr>
      <w:r>
        <w:rPr>
          <w:color w:val="FF3300"/>
        </w:rPr>
        <w:tab/>
      </w:r>
      <w:r>
        <w:rPr>
          <w:color w:val="FF3300"/>
        </w:rPr>
        <w:tab/>
      </w:r>
      <w:proofErr w:type="gramStart"/>
      <w:r>
        <w:rPr>
          <w:color w:val="FF3300"/>
        </w:rPr>
        <w:t>end</w:t>
      </w:r>
      <w:proofErr w:type="gramEnd"/>
      <w:r>
        <w:rPr>
          <w:color w:val="FF3300"/>
        </w:rPr>
        <w:t xml:space="preserve"> for;</w:t>
      </w:r>
    </w:p>
    <w:p w:rsidR="00576E54" w:rsidRDefault="00576E54">
      <w:pPr>
        <w:ind w:left="720"/>
        <w:rPr>
          <w:color w:val="000000"/>
        </w:rPr>
      </w:pPr>
    </w:p>
    <w:p w:rsidR="00576E54" w:rsidRDefault="00794A84">
      <w:pPr>
        <w:ind w:left="720"/>
      </w:pPr>
      <w:proofErr w:type="gramStart"/>
      <w:r>
        <w:t>else</w:t>
      </w:r>
      <w:proofErr w:type="gramEnd"/>
      <w:r>
        <w:t>:</w:t>
      </w:r>
    </w:p>
    <w:p w:rsidR="00576E54" w:rsidRDefault="00794A84">
      <w:pPr>
        <w:ind w:left="720"/>
      </w:pPr>
      <w:r>
        <w:tab/>
        <w:t>{Show invalid fields and ask for new inputs;</w:t>
      </w:r>
    </w:p>
    <w:p w:rsidR="00576E54" w:rsidRDefault="00794A84">
      <w:pPr>
        <w:ind w:left="720"/>
      </w:pPr>
      <w:r>
        <w:tab/>
        <w:t>Wai</w:t>
      </w:r>
      <w:r>
        <w:t xml:space="preserve">t for another button </w:t>
      </w:r>
      <w:proofErr w:type="gramStart"/>
      <w:r>
        <w:t>push;</w:t>
      </w:r>
      <w:proofErr w:type="gramEnd"/>
      <w:r>
        <w:t>}</w:t>
      </w:r>
    </w:p>
    <w:p w:rsidR="00576E54" w:rsidRDefault="00794A84">
      <w:r>
        <w:t>If Cancel:</w:t>
      </w:r>
    </w:p>
    <w:p w:rsidR="00576E54" w:rsidRDefault="00794A84">
      <w:r>
        <w:tab/>
        <w:t xml:space="preserve">Go back to the ERMS main menu of </w:t>
      </w:r>
      <w:proofErr w:type="gramStart"/>
      <w:r>
        <w:t>user;</w:t>
      </w:r>
      <w:proofErr w:type="gramEnd"/>
      <w:r>
        <w:t>}</w:t>
      </w:r>
    </w:p>
    <w:p w:rsidR="00576E54" w:rsidRDefault="00794A84">
      <w:pPr>
        <w:rPr>
          <w:color w:val="FF3300"/>
        </w:rPr>
      </w:pPr>
      <w:r>
        <w:rPr>
          <w:color w:val="FF3300"/>
        </w:rPr>
        <w:tab/>
        <w:t>DELETE FROM INCIDENT</w:t>
      </w:r>
    </w:p>
    <w:p w:rsidR="00576E54" w:rsidRDefault="00794A84">
      <w:r>
        <w:rPr>
          <w:color w:val="FF3300"/>
        </w:rPr>
        <w:tab/>
        <w:t xml:space="preserve">WHERE username = $username AND </w:t>
      </w:r>
      <w:proofErr w:type="spellStart"/>
      <w:r>
        <w:rPr>
          <w:color w:val="FF3300"/>
        </w:rPr>
        <w:t>Inc_ID</w:t>
      </w:r>
      <w:proofErr w:type="spellEnd"/>
      <w:r>
        <w:rPr>
          <w:color w:val="FF3300"/>
        </w:rPr>
        <w:t xml:space="preserve"> = $ </w:t>
      </w:r>
      <w:proofErr w:type="spellStart"/>
      <w:r>
        <w:rPr>
          <w:color w:val="FF3300"/>
        </w:rPr>
        <w:t>Inc_ID</w:t>
      </w:r>
      <w:proofErr w:type="spellEnd"/>
      <w:r>
        <w:rPr>
          <w:color w:val="FF3300"/>
        </w:rPr>
        <w:t>;</w:t>
      </w:r>
    </w:p>
    <w:sectPr w:rsidR="00576E5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nfang Zou">
    <w15:presenceInfo w15:providerId="Windows Live" w15:userId="d7d084637f1ee6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76E54"/>
    <w:rsid w:val="00576E54"/>
    <w:rsid w:val="00686973"/>
    <w:rsid w:val="0079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DE68E-AC12-44A9-9C60-6AE3B3A8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A8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84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Lanfang Zou</cp:lastModifiedBy>
  <cp:revision>36</cp:revision>
  <dcterms:created xsi:type="dcterms:W3CDTF">2016-10-16T23:11:00Z</dcterms:created>
  <dcterms:modified xsi:type="dcterms:W3CDTF">2016-10-20T04:01:00Z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